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9BD63" w14:textId="77777777" w:rsidR="005B1245" w:rsidRPr="00C725A3" w:rsidRDefault="005B1245">
      <w:pPr>
        <w:pStyle w:val="Title"/>
        <w:spacing w:line="240" w:lineRule="auto"/>
        <w:jc w:val="center"/>
        <w:rPr>
          <w:lang w:val="en-US"/>
        </w:rPr>
      </w:pPr>
      <w:bookmarkStart w:id="0" w:name="_wbhkugycja0e" w:colFirst="0" w:colLast="0"/>
      <w:bookmarkEnd w:id="0"/>
    </w:p>
    <w:p w14:paraId="14C35164" w14:textId="77777777" w:rsidR="005B1245" w:rsidRDefault="005B1245"/>
    <w:p w14:paraId="24161550" w14:textId="77777777" w:rsidR="005B1245" w:rsidRDefault="0013402A">
      <w:pPr>
        <w:pStyle w:val="Title"/>
        <w:spacing w:line="240" w:lineRule="auto"/>
        <w:jc w:val="center"/>
      </w:pPr>
      <w:bookmarkStart w:id="1" w:name="_r7dh253m8590" w:colFirst="0" w:colLast="0"/>
      <w:bookmarkEnd w:id="1"/>
      <w:r>
        <w:t>Verified Token Standard</w:t>
      </w:r>
    </w:p>
    <w:p w14:paraId="7E3C6970" w14:textId="77777777" w:rsidR="005B1245" w:rsidRDefault="0013402A">
      <w:pPr>
        <w:pStyle w:val="Subtitle"/>
        <w:jc w:val="center"/>
      </w:pPr>
      <w:bookmarkStart w:id="2" w:name="_xbxt4gsietuv" w:colFirst="0" w:colLast="0"/>
      <w:bookmarkEnd w:id="2"/>
      <w:r>
        <w:t xml:space="preserve">Enabling the </w:t>
      </w:r>
      <w:proofErr w:type="spellStart"/>
      <w:r>
        <w:t>brightline</w:t>
      </w:r>
      <w:proofErr w:type="spellEnd"/>
      <w:r>
        <w:t xml:space="preserve"> controls required for Security Tokens</w:t>
      </w:r>
    </w:p>
    <w:p w14:paraId="6EA5E38C" w14:textId="77777777" w:rsidR="005B1245" w:rsidRDefault="005B1245"/>
    <w:p w14:paraId="6D17676B" w14:textId="77777777" w:rsidR="005B1245" w:rsidRDefault="0013402A">
      <w:pPr>
        <w:pStyle w:val="Heading2"/>
        <w:spacing w:line="240" w:lineRule="auto"/>
      </w:pPr>
      <w:bookmarkStart w:id="3" w:name="_2pkrxfwg39qe" w:colFirst="0" w:colLast="0"/>
      <w:bookmarkEnd w:id="3"/>
      <w:r>
        <w:t>Abstract</w:t>
      </w:r>
    </w:p>
    <w:p w14:paraId="35E773ED" w14:textId="77777777" w:rsidR="005B1245" w:rsidRDefault="0013402A">
      <w:r>
        <w:t xml:space="preserve">Security Tokens will require an interoperable specification for controlled transfer of tokens outside of exchanges. Token Issuers will benefit from incorporating Verification Registries on-chain as an extension of existing standards (i.e. ERC20). Identity </w:t>
      </w:r>
      <w:r>
        <w:t>Providers, Exchanges, and Investor Portals can expand their services to include Verification Registries of Accredited Investors.</w:t>
      </w:r>
    </w:p>
    <w:p w14:paraId="0B570EE9" w14:textId="77777777" w:rsidR="005B1245" w:rsidRDefault="0013402A">
      <w:pPr>
        <w:pStyle w:val="Heading2"/>
        <w:spacing w:line="240" w:lineRule="auto"/>
        <w:rPr>
          <w:b/>
        </w:rPr>
      </w:pPr>
      <w:bookmarkStart w:id="4" w:name="_2b2ls1sxjd93" w:colFirst="0" w:colLast="0"/>
      <w:bookmarkEnd w:id="4"/>
      <w:r>
        <w:t>Background</w:t>
      </w:r>
    </w:p>
    <w:p w14:paraId="25E3C2E2" w14:textId="77777777" w:rsidR="005B1245" w:rsidRDefault="0013402A">
      <w:pPr>
        <w:spacing w:line="240" w:lineRule="auto"/>
      </w:pPr>
      <w:r>
        <w:t xml:space="preserve">ERC20 has been the first killer app of the </w:t>
      </w:r>
      <w:proofErr w:type="spellStart"/>
      <w:r>
        <w:t>Ethereum</w:t>
      </w:r>
      <w:proofErr w:type="spellEnd"/>
      <w:r>
        <w:t xml:space="preserve"> network. It lead to the concept of a ‘utility token’ a scarce di</w:t>
      </w:r>
      <w:r>
        <w:t>gital asset representing future access to software not yet built, enabling a new type of financial exposure to the success of a software project previously unavailable in the marketplace. This financial exposure relied on rapid adoption of the ‘utility tok</w:t>
      </w:r>
      <w:r>
        <w:t xml:space="preserve">en’ and not the revenue or profits of the project, creating a new regulatory framework not yet fully explored. </w:t>
      </w:r>
    </w:p>
    <w:p w14:paraId="2DB82175" w14:textId="77777777" w:rsidR="005B1245" w:rsidRDefault="005B1245">
      <w:pPr>
        <w:spacing w:line="240" w:lineRule="auto"/>
      </w:pPr>
    </w:p>
    <w:p w14:paraId="0BE858AE" w14:textId="77777777" w:rsidR="005B1245" w:rsidRDefault="0013402A">
      <w:pPr>
        <w:spacing w:line="240" w:lineRule="auto"/>
      </w:pPr>
      <w:r>
        <w:t xml:space="preserve">The combination of a new funding model and a gap in the regulatory framework has created a proliferation of different utility tokens, and many </w:t>
      </w:r>
      <w:r>
        <w:t xml:space="preserve">billion dollars raised in their cause. Which has come with clear benefits and also downside costs. </w:t>
      </w:r>
    </w:p>
    <w:p w14:paraId="6B9EB026" w14:textId="77777777" w:rsidR="005B1245" w:rsidRDefault="005B1245">
      <w:pPr>
        <w:spacing w:line="240" w:lineRule="auto"/>
      </w:pPr>
    </w:p>
    <w:p w14:paraId="41D890B3" w14:textId="77777777" w:rsidR="005B1245" w:rsidRDefault="0013402A">
      <w:pPr>
        <w:spacing w:line="240" w:lineRule="auto"/>
      </w:pPr>
      <w:r>
        <w:t>The benefits: the funding model of utility tokens compared to traditional funding sources has resulted in - 10X improvement in availability of capital &amp; 10</w:t>
      </w:r>
      <w:r>
        <w:t>00X improvement in time to liquidity.</w:t>
      </w:r>
    </w:p>
    <w:p w14:paraId="2C33F646" w14:textId="77777777" w:rsidR="005B1245" w:rsidRDefault="005B1245">
      <w:pPr>
        <w:spacing w:line="240" w:lineRule="auto"/>
      </w:pPr>
    </w:p>
    <w:p w14:paraId="607BADB3" w14:textId="77777777" w:rsidR="005B1245" w:rsidRDefault="0013402A">
      <w:pPr>
        <w:spacing w:line="240" w:lineRule="auto"/>
      </w:pPr>
      <w:r>
        <w:t>Costs: most of these projects will fail, the concept of a ‘utility token’ is currently untested and for the most part only compatible with a small niche of different types of software and almost all of that software r</w:t>
      </w:r>
      <w:r>
        <w:t xml:space="preserve">equire a massive network effects and a winner takes approach to the problem space. </w:t>
      </w:r>
    </w:p>
    <w:p w14:paraId="03C396CE" w14:textId="77777777" w:rsidR="005B1245" w:rsidRDefault="005B1245">
      <w:pPr>
        <w:spacing w:line="240" w:lineRule="auto"/>
      </w:pPr>
    </w:p>
    <w:p w14:paraId="017D0A19" w14:textId="0233AF84" w:rsidR="005B1245" w:rsidRDefault="0013402A">
      <w:pPr>
        <w:spacing w:line="240" w:lineRule="auto"/>
      </w:pPr>
      <w:r>
        <w:t>This has lead to a new wave of entrepreneur who would like to put aside the idea of a ‘utility token’ but continue with the funding model of a token, even if that would re</w:t>
      </w:r>
      <w:r>
        <w:t xml:space="preserve">quire additional regulatory scrutiny of who can own &amp; buy tokens. Which may mean a move away from the current </w:t>
      </w:r>
      <w:proofErr w:type="spellStart"/>
      <w:r>
        <w:t>permissless</w:t>
      </w:r>
      <w:proofErr w:type="spellEnd"/>
      <w:r>
        <w:t xml:space="preserve"> model of the first generation of token standards like ERC20</w:t>
      </w:r>
      <w:del w:id="5" w:author="Microsoft Office User" w:date="2018-04-16T11:01:00Z">
        <w:r w:rsidDel="00BC30EE">
          <w:delText xml:space="preserve"> and ERC721</w:delText>
        </w:r>
      </w:del>
      <w:r>
        <w:t>.</w:t>
      </w:r>
    </w:p>
    <w:p w14:paraId="34F90978" w14:textId="77777777" w:rsidR="005B1245" w:rsidRDefault="0013402A">
      <w:pPr>
        <w:pStyle w:val="Heading2"/>
        <w:spacing w:line="240" w:lineRule="auto"/>
        <w:rPr>
          <w:b/>
        </w:rPr>
      </w:pPr>
      <w:bookmarkStart w:id="6" w:name="_u7evu4kga36j" w:colFirst="0" w:colLast="0"/>
      <w:bookmarkEnd w:id="6"/>
      <w:r>
        <w:t>Problem</w:t>
      </w:r>
    </w:p>
    <w:p w14:paraId="50ED16C3" w14:textId="77777777" w:rsidR="005B1245" w:rsidRDefault="0013402A">
      <w:pPr>
        <w:spacing w:line="240" w:lineRule="auto"/>
      </w:pPr>
      <w:r>
        <w:t>The ecosystem cannot solely rely on the continuation o</w:t>
      </w:r>
      <w:r>
        <w:t xml:space="preserve">f novel ideas for utility tokens, to continue the reap the benefits of a token capital raising model. The ecosystem is looking to evolve to tokens that are financially exposed to the revenue and profits of the underlying project. Which changes the current </w:t>
      </w:r>
      <w:r>
        <w:t xml:space="preserve">regulatory treatment and puts restrictions on who and under what circumstances people could buy such tokens. </w:t>
      </w:r>
    </w:p>
    <w:p w14:paraId="328F17D6" w14:textId="77777777" w:rsidR="005B1245" w:rsidRDefault="005B1245">
      <w:pPr>
        <w:spacing w:line="240" w:lineRule="auto"/>
      </w:pPr>
    </w:p>
    <w:p w14:paraId="36923892" w14:textId="6A224C3F" w:rsidR="005B1245" w:rsidRDefault="0013402A">
      <w:pPr>
        <w:spacing w:line="240" w:lineRule="auto"/>
      </w:pPr>
      <w:r>
        <w:lastRenderedPageBreak/>
        <w:t>There needs to be a specification that can supplement the current ecosystem of tokens (ERC20, ERC223</w:t>
      </w:r>
      <w:del w:id="7" w:author="Microsoft Office User" w:date="2018-04-16T11:01:00Z">
        <w:r w:rsidDel="004F1612">
          <w:delText>, ERC721</w:delText>
        </w:r>
      </w:del>
      <w:r>
        <w:t>) that enables a Token Issuers to ens</w:t>
      </w:r>
      <w:r>
        <w:t xml:space="preserve">ure that their tokens is only transferred to holders who comply with their local &amp; global regulatory requirements </w:t>
      </w:r>
    </w:p>
    <w:p w14:paraId="22910BFD" w14:textId="77777777" w:rsidR="005B1245" w:rsidRDefault="0013402A">
      <w:pPr>
        <w:pStyle w:val="Heading2"/>
        <w:spacing w:line="240" w:lineRule="auto"/>
      </w:pPr>
      <w:bookmarkStart w:id="8" w:name="_u7t2uarom3dj" w:colFirst="0" w:colLast="0"/>
      <w:bookmarkEnd w:id="8"/>
      <w:r>
        <w:t>Key Requirements</w:t>
      </w:r>
    </w:p>
    <w:p w14:paraId="31859F4F" w14:textId="77777777" w:rsidR="005B1245" w:rsidRDefault="0013402A">
      <w:pPr>
        <w:numPr>
          <w:ilvl w:val="0"/>
          <w:numId w:val="1"/>
        </w:numPr>
        <w:spacing w:line="240" w:lineRule="auto"/>
        <w:contextualSpacing/>
      </w:pPr>
      <w:r>
        <w:t xml:space="preserve">The specification must restrict tokens being transferred to parties that do not meet the regulatory </w:t>
      </w:r>
      <w:proofErr w:type="spellStart"/>
      <w:r>
        <w:t>br</w:t>
      </w:r>
      <w:bookmarkStart w:id="9" w:name="_GoBack"/>
      <w:bookmarkEnd w:id="9"/>
      <w:r>
        <w:t>ightlines</w:t>
      </w:r>
      <w:proofErr w:type="spellEnd"/>
      <w:r>
        <w:t xml:space="preserve"> required by </w:t>
      </w:r>
      <w:r>
        <w:t xml:space="preserve">the token issuer to be compliant. </w:t>
      </w:r>
    </w:p>
    <w:p w14:paraId="6E3D6E97" w14:textId="77777777" w:rsidR="005B1245" w:rsidRDefault="005B1245">
      <w:pPr>
        <w:spacing w:line="240" w:lineRule="auto"/>
      </w:pPr>
    </w:p>
    <w:p w14:paraId="45C88F57" w14:textId="77777777" w:rsidR="005B1245" w:rsidRDefault="0013402A">
      <w:pPr>
        <w:numPr>
          <w:ilvl w:val="0"/>
          <w:numId w:val="1"/>
        </w:numPr>
        <w:spacing w:line="240" w:lineRule="auto"/>
        <w:contextualSpacing/>
      </w:pPr>
      <w:r>
        <w:t>The specification must allow for the ability to update the restrictions placed on the token and need to be flexible and powerful to manage inevitable regulatory changes.</w:t>
      </w:r>
    </w:p>
    <w:p w14:paraId="3A2FD971" w14:textId="77777777" w:rsidR="005B1245" w:rsidRDefault="005B1245">
      <w:pPr>
        <w:spacing w:line="240" w:lineRule="auto"/>
      </w:pPr>
    </w:p>
    <w:p w14:paraId="58B59FE9" w14:textId="77777777" w:rsidR="005B1245" w:rsidRDefault="0013402A">
      <w:pPr>
        <w:numPr>
          <w:ilvl w:val="0"/>
          <w:numId w:val="1"/>
        </w:numPr>
        <w:spacing w:line="240" w:lineRule="auto"/>
        <w:contextualSpacing/>
      </w:pPr>
      <w:r>
        <w:t xml:space="preserve">The specification must allow token to continue to operate in a decentralised ecosystem. </w:t>
      </w:r>
    </w:p>
    <w:p w14:paraId="4AC4A202" w14:textId="77777777" w:rsidR="005B1245" w:rsidRDefault="005B1245">
      <w:pPr>
        <w:spacing w:line="240" w:lineRule="auto"/>
      </w:pPr>
    </w:p>
    <w:p w14:paraId="748803EF" w14:textId="77777777" w:rsidR="005B1245" w:rsidRDefault="0013402A">
      <w:pPr>
        <w:numPr>
          <w:ilvl w:val="0"/>
          <w:numId w:val="1"/>
        </w:numPr>
        <w:spacing w:line="240" w:lineRule="auto"/>
        <w:contextualSpacing/>
      </w:pPr>
      <w:r>
        <w:t>The specification must not overly restrict the possible features of the token itself, thus it needs to be simple and modular to enable additional features to be added</w:t>
      </w:r>
      <w:r>
        <w:t xml:space="preserve"> in the future such as dividends share splits etc.</w:t>
      </w:r>
    </w:p>
    <w:p w14:paraId="210BE688" w14:textId="77777777" w:rsidR="005B1245" w:rsidRDefault="0013402A">
      <w:pPr>
        <w:pStyle w:val="Heading2"/>
        <w:spacing w:line="240" w:lineRule="auto"/>
      </w:pPr>
      <w:bookmarkStart w:id="10" w:name="_nptyuggmm6qs" w:colFirst="0" w:colLast="0"/>
      <w:bookmarkEnd w:id="10"/>
      <w:r>
        <w:t>Our Approach</w:t>
      </w:r>
    </w:p>
    <w:p w14:paraId="6097A8E0" w14:textId="77777777" w:rsidR="005B1245" w:rsidRDefault="0013402A">
      <w:pPr>
        <w:spacing w:line="240" w:lineRule="auto"/>
      </w:pPr>
      <w:r>
        <w:t>Our approach is to create a specification to supplement the current generation of tokens (like ERC20), so the Token Issuer can maintain a level of control over who can receive the tokens and r</w:t>
      </w:r>
      <w:r>
        <w:t>egulatory bodies can be satisfied that the transfers are restricted to only those deemed compliant (i.e. Accredited Investors).</w:t>
      </w:r>
    </w:p>
    <w:p w14:paraId="35367F6E" w14:textId="77777777" w:rsidR="005B1245" w:rsidRDefault="0013402A">
      <w:pPr>
        <w:spacing w:line="240" w:lineRule="auto"/>
      </w:pPr>
      <w:r>
        <w:rPr>
          <w:noProof/>
          <w:lang w:val="en-US"/>
        </w:rPr>
        <w:drawing>
          <wp:anchor distT="57150" distB="57150" distL="57150" distR="57150" simplePos="0" relativeHeight="251658240" behindDoc="0" locked="0" layoutInCell="1" hidden="0" allowOverlap="1" wp14:anchorId="427153C2" wp14:editId="10A7145E">
            <wp:simplePos x="0" y="0"/>
            <wp:positionH relativeFrom="margin">
              <wp:posOffset>302850</wp:posOffset>
            </wp:positionH>
            <wp:positionV relativeFrom="paragraph">
              <wp:posOffset>176400</wp:posOffset>
            </wp:positionV>
            <wp:extent cx="5734050" cy="3365500"/>
            <wp:effectExtent l="0" t="0" r="0" b="0"/>
            <wp:wrapTopAndBottom distT="57150" distB="571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4050" cy="3365500"/>
                    </a:xfrm>
                    <a:prstGeom prst="rect">
                      <a:avLst/>
                    </a:prstGeom>
                    <a:ln/>
                  </pic:spPr>
                </pic:pic>
              </a:graphicData>
            </a:graphic>
          </wp:anchor>
        </w:drawing>
      </w:r>
    </w:p>
    <w:p w14:paraId="06C36193" w14:textId="77777777" w:rsidR="005B1245" w:rsidRDefault="0013402A">
      <w:pPr>
        <w:spacing w:line="240" w:lineRule="auto"/>
      </w:pPr>
      <w:r>
        <w:t>This control will be enabled by allowing the Token Issuer to choose specific on-chain Verification Registries, which are queri</w:t>
      </w:r>
      <w:r>
        <w:t>ed every time a “transfer” or “</w:t>
      </w:r>
      <w:proofErr w:type="spellStart"/>
      <w:r>
        <w:t>transferFrom</w:t>
      </w:r>
      <w:proofErr w:type="spellEnd"/>
      <w:r>
        <w:t>” is executed and only if the destination address is verified in multiple registries will the transfer complete.</w:t>
      </w:r>
    </w:p>
    <w:p w14:paraId="10830A3D" w14:textId="77777777" w:rsidR="005B1245" w:rsidRDefault="005B1245">
      <w:pPr>
        <w:spacing w:line="240" w:lineRule="auto"/>
      </w:pPr>
    </w:p>
    <w:p w14:paraId="0E2C84BB" w14:textId="77777777" w:rsidR="005B1245" w:rsidRDefault="0013402A">
      <w:pPr>
        <w:spacing w:line="240" w:lineRule="auto"/>
      </w:pPr>
      <w:r>
        <w:t>We envision these on-chain registries would be federated in nature and maintained by different orga</w:t>
      </w:r>
      <w:r>
        <w:t xml:space="preserve">nisations, likely starting with the original Token Issuer themselves, then KYC/EV Identity Providers, Exchanges, Financial Institutions and even Regulators (should they wish to participate). Initially the </w:t>
      </w:r>
      <w:r>
        <w:lastRenderedPageBreak/>
        <w:t>verification registry may only hold information abo</w:t>
      </w:r>
      <w:r>
        <w:t>ut a token holder’s Accredited Investor status, but could evolve to also hold information about your Net Wealth, Citizenship status or any other information required by future regulatory bodies.</w:t>
      </w:r>
    </w:p>
    <w:p w14:paraId="5CECA0BF" w14:textId="77777777" w:rsidR="005B1245" w:rsidRDefault="005B1245">
      <w:pPr>
        <w:spacing w:line="240" w:lineRule="auto"/>
      </w:pPr>
    </w:p>
    <w:p w14:paraId="7CDF9CAB" w14:textId="77777777" w:rsidR="005B1245" w:rsidRDefault="0013402A">
      <w:pPr>
        <w:spacing w:line="240" w:lineRule="auto"/>
      </w:pPr>
      <w:r>
        <w:t>The verification contract is modular in design to allow flex</w:t>
      </w:r>
      <w:r>
        <w:t xml:space="preserve">ibility as regulations evolve, token issuers will be able to adopt different registries as well as require new or different </w:t>
      </w:r>
      <w:proofErr w:type="spellStart"/>
      <w:r>
        <w:t>brightlines</w:t>
      </w:r>
      <w:proofErr w:type="spellEnd"/>
      <w:r>
        <w:t xml:space="preserve"> to be checked on each transfer. </w:t>
      </w:r>
    </w:p>
    <w:p w14:paraId="298A51CB" w14:textId="77777777" w:rsidR="005B1245" w:rsidRDefault="0013402A">
      <w:pPr>
        <w:pStyle w:val="Heading2"/>
        <w:spacing w:line="240" w:lineRule="auto"/>
      </w:pPr>
      <w:bookmarkStart w:id="11" w:name="_y9b76dx4xk0x" w:colFirst="0" w:colLast="0"/>
      <w:bookmarkEnd w:id="11"/>
      <w:r>
        <w:t>Challenges</w:t>
      </w:r>
    </w:p>
    <w:p w14:paraId="3A70B462" w14:textId="77777777" w:rsidR="005B1245" w:rsidRDefault="0013402A">
      <w:pPr>
        <w:pStyle w:val="Heading3"/>
        <w:spacing w:line="240" w:lineRule="auto"/>
      </w:pPr>
      <w:bookmarkStart w:id="12" w:name="_fckm25qd7czr" w:colFirst="0" w:colLast="0"/>
      <w:bookmarkEnd w:id="12"/>
      <w:r>
        <w:t xml:space="preserve">Personally Identifiable Information </w:t>
      </w:r>
    </w:p>
    <w:p w14:paraId="10C4F310" w14:textId="77777777" w:rsidR="005B1245" w:rsidRDefault="0013402A">
      <w:pPr>
        <w:spacing w:line="240" w:lineRule="auto"/>
      </w:pPr>
      <w:r>
        <w:t xml:space="preserve">Information related to the eligibility </w:t>
      </w:r>
      <w:r>
        <w:t xml:space="preserve">of a particular public addresses’ ability to receive different tokens in different regulatory environments will be discoverable on the </w:t>
      </w:r>
      <w:proofErr w:type="spellStart"/>
      <w:r>
        <w:t>blockchain</w:t>
      </w:r>
      <w:proofErr w:type="spellEnd"/>
      <w:r>
        <w:t>. Although in some cases this information may already be inferred through transaction analysis - i.e. The trans</w:t>
      </w:r>
      <w:r>
        <w:t xml:space="preserve">fer of a security token will always infer information about that sender. </w:t>
      </w:r>
    </w:p>
    <w:p w14:paraId="6EAD7005" w14:textId="77777777" w:rsidR="005B1245" w:rsidRDefault="005B1245">
      <w:pPr>
        <w:spacing w:line="240" w:lineRule="auto"/>
      </w:pPr>
    </w:p>
    <w:p w14:paraId="0EAF6D66" w14:textId="77777777" w:rsidR="005B1245" w:rsidRDefault="0013402A">
      <w:pPr>
        <w:spacing w:line="240" w:lineRule="auto"/>
        <w:rPr>
          <w:i/>
        </w:rPr>
      </w:pPr>
      <w:r>
        <w:rPr>
          <w:i/>
        </w:rPr>
        <w:t>Following the approach of ERC780 we expect all claims in a Verification Registry to be encrypted to ensure that the only public attributes are the ‘issuer’ address and the ‘subject’</w:t>
      </w:r>
      <w:r>
        <w:rPr>
          <w:i/>
        </w:rPr>
        <w:t xml:space="preserve"> address.</w:t>
      </w:r>
    </w:p>
    <w:p w14:paraId="7B04A603" w14:textId="77777777" w:rsidR="005B1245" w:rsidRDefault="0013402A">
      <w:pPr>
        <w:pStyle w:val="Heading3"/>
        <w:spacing w:line="240" w:lineRule="auto"/>
      </w:pPr>
      <w:bookmarkStart w:id="13" w:name="_4k3houfy50i5" w:colFirst="0" w:colLast="0"/>
      <w:bookmarkEnd w:id="13"/>
      <w:r>
        <w:t xml:space="preserve">Infrastructure </w:t>
      </w:r>
    </w:p>
    <w:p w14:paraId="7C61B7A0" w14:textId="77777777" w:rsidR="005B1245" w:rsidRDefault="0013402A">
      <w:pPr>
        <w:spacing w:line="240" w:lineRule="auto"/>
      </w:pPr>
      <w:r>
        <w:t xml:space="preserve">As our proposal is only an extension to the current generation of token standards, we would expect all of the current exchanges and wallets to be compatible with this extension. Although they would require enhancements to be able </w:t>
      </w:r>
      <w:r>
        <w:t>to describe to the user why a particular transfer has failed.</w:t>
      </w:r>
    </w:p>
    <w:p w14:paraId="4BCE5CC0" w14:textId="77777777" w:rsidR="005B1245" w:rsidRDefault="005B1245">
      <w:pPr>
        <w:spacing w:line="240" w:lineRule="auto"/>
      </w:pPr>
    </w:p>
    <w:p w14:paraId="46C913AE" w14:textId="77777777" w:rsidR="005B1245" w:rsidRDefault="0013402A">
      <w:pPr>
        <w:spacing w:line="240" w:lineRule="auto"/>
      </w:pPr>
      <w:r>
        <w:rPr>
          <w:i/>
        </w:rPr>
        <w:t>We expect this could be remedied in the first instance by a “Block Explorer” like website that can indicate the eligibility/ineligibility of a particular public address to receive specific toke</w:t>
      </w:r>
      <w:r>
        <w:rPr>
          <w:i/>
        </w:rPr>
        <w:t>ns.</w:t>
      </w:r>
      <w:r>
        <w:t xml:space="preserve">  </w:t>
      </w:r>
    </w:p>
    <w:p w14:paraId="2B04E390" w14:textId="77777777" w:rsidR="005B1245" w:rsidRDefault="0013402A">
      <w:pPr>
        <w:pStyle w:val="Heading3"/>
        <w:spacing w:line="240" w:lineRule="auto"/>
        <w:rPr>
          <w:b/>
        </w:rPr>
      </w:pPr>
      <w:bookmarkStart w:id="14" w:name="_yr9ai5mk2ogt" w:colFirst="0" w:colLast="0"/>
      <w:bookmarkEnd w:id="14"/>
      <w:r>
        <w:t>Third Party Data Integrity</w:t>
      </w:r>
    </w:p>
    <w:p w14:paraId="759ACD9F" w14:textId="77777777" w:rsidR="005B1245" w:rsidRDefault="0013402A">
      <w:pPr>
        <w:spacing w:line="240" w:lineRule="auto"/>
      </w:pPr>
      <w:r>
        <w:t>At first, token issuers may only rely on the original KYC information that they have gathered from their token holders during the initial token distribution to restrict the transfers of their tokens. As they look to broaden</w:t>
      </w:r>
      <w:r>
        <w:t xml:space="preserve"> the the possible holders of their token they may should adopt other identity providers, in which case they will have to rely on the integrity of their Verification Registries.</w:t>
      </w:r>
    </w:p>
    <w:p w14:paraId="4ECF4373" w14:textId="77777777" w:rsidR="005B1245" w:rsidRDefault="005B1245">
      <w:pPr>
        <w:spacing w:line="240" w:lineRule="auto"/>
      </w:pPr>
    </w:p>
    <w:p w14:paraId="005B61D5" w14:textId="77777777" w:rsidR="005B1245" w:rsidRDefault="0013402A">
      <w:pPr>
        <w:spacing w:line="240" w:lineRule="auto"/>
        <w:rPr>
          <w:i/>
        </w:rPr>
      </w:pPr>
      <w:r>
        <w:rPr>
          <w:i/>
        </w:rPr>
        <w:t>Token Issuers should retain control over the ability to add/remove Verificatio</w:t>
      </w:r>
      <w:r>
        <w:rPr>
          <w:i/>
        </w:rPr>
        <w:t>n Registries from their Verified Token Interface. The removal of a ‘corrupted’ registry will ensure that future transfers of tokens (or dividend payment splits) will only be completed to addresses within the ‘trustworthy’ registries.</w:t>
      </w:r>
    </w:p>
    <w:p w14:paraId="4CC4CDB1" w14:textId="77777777" w:rsidR="005B1245" w:rsidRDefault="005B1245">
      <w:pPr>
        <w:spacing w:line="240" w:lineRule="auto"/>
      </w:pPr>
    </w:p>
    <w:p w14:paraId="3513EAAD" w14:textId="77777777" w:rsidR="005B1245" w:rsidRDefault="005B1245">
      <w:pPr>
        <w:spacing w:line="240" w:lineRule="auto"/>
      </w:pPr>
    </w:p>
    <w:p w14:paraId="581EBBDF" w14:textId="77777777" w:rsidR="005B1245" w:rsidRDefault="005B1245">
      <w:pPr>
        <w:spacing w:line="240" w:lineRule="auto"/>
      </w:pPr>
    </w:p>
    <w:p w14:paraId="2E1A4FBA" w14:textId="77777777" w:rsidR="005B1245" w:rsidRDefault="005B1245">
      <w:pPr>
        <w:spacing w:line="240" w:lineRule="auto"/>
        <w:rPr>
          <w:b/>
        </w:rPr>
      </w:pPr>
    </w:p>
    <w:sectPr w:rsidR="005B1245">
      <w:headerReference w:type="default" r:id="rId8"/>
      <w:headerReference w:type="first" r:id="rId9"/>
      <w:footerReference w:type="first" r:id="rId10"/>
      <w:pgSz w:w="11906" w:h="16838"/>
      <w:pgMar w:top="1440" w:right="873" w:bottom="1440" w:left="873"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06F52" w14:textId="77777777" w:rsidR="0013402A" w:rsidRDefault="0013402A">
      <w:pPr>
        <w:spacing w:line="240" w:lineRule="auto"/>
      </w:pPr>
      <w:r>
        <w:separator/>
      </w:r>
    </w:p>
  </w:endnote>
  <w:endnote w:type="continuationSeparator" w:id="0">
    <w:p w14:paraId="64CDDF91" w14:textId="77777777" w:rsidR="0013402A" w:rsidRDefault="001340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DAA" w14:textId="77777777" w:rsidR="005B1245" w:rsidRDefault="005B124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D4B871" w14:textId="77777777" w:rsidR="0013402A" w:rsidRDefault="0013402A">
      <w:pPr>
        <w:spacing w:line="240" w:lineRule="auto"/>
      </w:pPr>
      <w:r>
        <w:separator/>
      </w:r>
    </w:p>
  </w:footnote>
  <w:footnote w:type="continuationSeparator" w:id="0">
    <w:p w14:paraId="2D847CE4" w14:textId="77777777" w:rsidR="0013402A" w:rsidRDefault="0013402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C1A3D" w14:textId="77777777" w:rsidR="005B1245" w:rsidRDefault="005B124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36BF3" w14:textId="77777777" w:rsidR="005B1245" w:rsidRDefault="0013402A">
    <w:r>
      <w:t>[</w:t>
    </w:r>
    <w:proofErr w:type="spellStart"/>
    <w:r>
      <w:t>Techemy</w:t>
    </w:r>
    <w:proofErr w:type="spellEnd"/>
    <w:r>
      <w:t xml:space="preserve"> Logo]</w:t>
    </w:r>
    <w:r>
      <w:rPr>
        <w:noProof/>
        <w:lang w:val="en-US"/>
      </w:rPr>
      <w:drawing>
        <wp:anchor distT="0" distB="0" distL="0" distR="0" simplePos="0" relativeHeight="251658240" behindDoc="0" locked="0" layoutInCell="1" hidden="0" allowOverlap="1" wp14:anchorId="1CBB1259" wp14:editId="4FBB983A">
          <wp:simplePos x="0" y="0"/>
          <wp:positionH relativeFrom="margin">
            <wp:posOffset>2676525</wp:posOffset>
          </wp:positionH>
          <wp:positionV relativeFrom="paragraph">
            <wp:posOffset>-66674</wp:posOffset>
          </wp:positionV>
          <wp:extent cx="4346666" cy="1383030"/>
          <wp:effectExtent l="0" t="0" r="0" b="0"/>
          <wp:wrapTopAndBottom distT="0" distB="0"/>
          <wp:docPr id="1" name="image3.png" descr="Screen Shot 2017-05-03 at 9.25.04 AM.png"/>
          <wp:cNvGraphicFramePr/>
          <a:graphic xmlns:a="http://schemas.openxmlformats.org/drawingml/2006/main">
            <a:graphicData uri="http://schemas.openxmlformats.org/drawingml/2006/picture">
              <pic:pic xmlns:pic="http://schemas.openxmlformats.org/drawingml/2006/picture">
                <pic:nvPicPr>
                  <pic:cNvPr id="0" name="image3.png" descr="Screen Shot 2017-05-03 at 9.25.04 AM.png"/>
                  <pic:cNvPicPr preferRelativeResize="0"/>
                </pic:nvPicPr>
                <pic:blipFill>
                  <a:blip r:embed="rId1"/>
                  <a:srcRect/>
                  <a:stretch>
                    <a:fillRect/>
                  </a:stretch>
                </pic:blipFill>
                <pic:spPr>
                  <a:xfrm>
                    <a:off x="0" y="0"/>
                    <a:ext cx="4346666" cy="138303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04337"/>
    <w:multiLevelType w:val="multilevel"/>
    <w:tmpl w:val="8E1C5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B1245"/>
    <w:rsid w:val="0013402A"/>
    <w:rsid w:val="004F1612"/>
    <w:rsid w:val="005B1245"/>
    <w:rsid w:val="00BC30EE"/>
    <w:rsid w:val="00C725A3"/>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8E6D4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NZ"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C30EE"/>
    <w:pPr>
      <w:spacing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BC30EE"/>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998</Words>
  <Characters>5689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2018-04-15T23:00:00Z</dcterms:created>
  <dcterms:modified xsi:type="dcterms:W3CDTF">2018-04-15T23:04:00Z</dcterms:modified>
</cp:coreProperties>
</file>